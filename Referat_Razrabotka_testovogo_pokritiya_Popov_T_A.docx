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94C74" w:rsidRPr="00E231F1" w:rsidRDefault="00D94C74" w:rsidP="00D94C74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E231F1">
        <w:rPr>
          <w:rFonts w:eastAsia="Times New Roman" w:cs="Times New Roman"/>
          <w:bCs/>
          <w:sz w:val="28"/>
          <w:szCs w:val="28"/>
        </w:rPr>
        <w:t>(ГГУ)</w:t>
      </w:r>
      <w:r w:rsidRPr="00E231F1">
        <w:rPr>
          <w:rFonts w:eastAsia="Times New Roman" w:cs="Times New Roman"/>
          <w:bCs/>
          <w:sz w:val="28"/>
          <w:szCs w:val="28"/>
        </w:rPr>
        <w:tab/>
      </w:r>
    </w:p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Колледж ГГУ</w:t>
      </w: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E231F1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D94C74" w:rsidRPr="00E231F1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276D05" w:rsidRPr="00E231F1" w:rsidRDefault="00AF6E84" w:rsidP="00AF6E84">
      <w:pPr>
        <w:jc w:val="center"/>
        <w:rPr>
          <w:rFonts w:cs="Times New Roman"/>
          <w:b/>
          <w:sz w:val="48"/>
          <w:szCs w:val="48"/>
        </w:rPr>
      </w:pPr>
      <w:r w:rsidRPr="00E231F1">
        <w:rPr>
          <w:rFonts w:eastAsia="Times New Roman" w:cs="Times New Roman"/>
          <w:b/>
          <w:bCs/>
          <w:sz w:val="48"/>
          <w:szCs w:val="48"/>
        </w:rPr>
        <w:t>Реферат</w:t>
      </w:r>
    </w:p>
    <w:p w:rsidR="00D94C74" w:rsidRPr="00E231F1" w:rsidRDefault="00D94C74" w:rsidP="00D94C74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E231F1">
        <w:rPr>
          <w:rFonts w:eastAsia="Times New Roman" w:cs="Times New Roman"/>
          <w:b/>
          <w:bCs/>
          <w:sz w:val="48"/>
          <w:szCs w:val="48"/>
        </w:rPr>
        <w:br/>
      </w:r>
      <w:r w:rsidR="00727F45" w:rsidRPr="00E231F1">
        <w:rPr>
          <w:rFonts w:eastAsia="Times New Roman" w:cs="Times New Roman"/>
          <w:b/>
          <w:bCs/>
          <w:sz w:val="48"/>
          <w:szCs w:val="48"/>
        </w:rPr>
        <w:t xml:space="preserve"> </w:t>
      </w:r>
      <w:r w:rsidRPr="00E231F1">
        <w:rPr>
          <w:rFonts w:eastAsia="Times New Roman" w:cs="Times New Roman"/>
          <w:b/>
          <w:bCs/>
          <w:sz w:val="48"/>
          <w:szCs w:val="48"/>
        </w:rPr>
        <w:br/>
      </w:r>
      <w:r w:rsidR="00AF6E84" w:rsidRPr="00E231F1">
        <w:rPr>
          <w:rFonts w:eastAsia="Times New Roman" w:cs="Times New Roman"/>
          <w:b/>
          <w:bCs/>
          <w:sz w:val="28"/>
          <w:szCs w:val="28"/>
        </w:rPr>
        <w:t xml:space="preserve">По теме </w:t>
      </w:r>
      <w:r w:rsidRPr="00E231F1">
        <w:rPr>
          <w:rFonts w:eastAsia="Times New Roman" w:cs="Times New Roman"/>
          <w:b/>
          <w:bCs/>
          <w:sz w:val="28"/>
          <w:szCs w:val="28"/>
        </w:rPr>
        <w:t>«</w:t>
      </w:r>
      <w:r w:rsidR="00190A4B" w:rsidRPr="00190A4B">
        <w:rPr>
          <w:rFonts w:cs="Times New Roman"/>
          <w:color w:val="000000"/>
          <w:sz w:val="28"/>
          <w:szCs w:val="28"/>
          <w:shd w:val="clear" w:color="auto" w:fill="FFFFFF"/>
        </w:rPr>
        <w:t>Разработка тестового сценария</w:t>
      </w:r>
      <w:proofErr w:type="gramStart"/>
      <w:r w:rsidR="00190A4B" w:rsidRPr="00190A4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E231F1">
        <w:rPr>
          <w:rFonts w:eastAsia="Times New Roman" w:cs="Times New Roman"/>
          <w:b/>
          <w:bCs/>
          <w:sz w:val="28"/>
          <w:szCs w:val="28"/>
        </w:rPr>
        <w:t>»</w:t>
      </w:r>
      <w:proofErr w:type="gramEnd"/>
    </w:p>
    <w:p w:rsidR="00D94C74" w:rsidRPr="00E231F1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ВЫПОЛНИЛ: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Студент  группы ИСП-О-17</w:t>
      </w:r>
    </w:p>
    <w:p w:rsidR="00D94C74" w:rsidRPr="00E231F1" w:rsidRDefault="00727F45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Попов Тарас Алексеевич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ПРОВЕРИЛА: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proofErr w:type="spellStart"/>
      <w:r w:rsidRPr="00E231F1">
        <w:rPr>
          <w:rFonts w:eastAsia="Times New Roman" w:cs="Times New Roman"/>
          <w:bCs/>
          <w:sz w:val="28"/>
          <w:szCs w:val="28"/>
        </w:rPr>
        <w:t>Прокуронова</w:t>
      </w:r>
      <w:proofErr w:type="spellEnd"/>
      <w:r w:rsidRPr="00E231F1">
        <w:rPr>
          <w:rFonts w:eastAsia="Times New Roman" w:cs="Times New Roman"/>
          <w:bCs/>
          <w:sz w:val="28"/>
          <w:szCs w:val="28"/>
        </w:rPr>
        <w:t xml:space="preserve"> А.Ю.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ind w:left="5670"/>
        <w:rPr>
          <w:rFonts w:cs="Times New Roman"/>
          <w:sz w:val="28"/>
          <w:szCs w:val="28"/>
        </w:rPr>
      </w:pPr>
      <w:r w:rsidRPr="00E231F1">
        <w:rPr>
          <w:rFonts w:cs="Times New Roman"/>
          <w:sz w:val="28"/>
          <w:szCs w:val="28"/>
        </w:rPr>
        <w:t>Оценка ___________________</w:t>
      </w: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  <w:r w:rsidRPr="00E231F1">
        <w:rPr>
          <w:rFonts w:eastAsia="Times New Roman" w:cs="Times New Roman"/>
          <w:sz w:val="28"/>
          <w:szCs w:val="28"/>
        </w:rPr>
        <w:t>пос. Электроизолятор,</w:t>
      </w: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  <w:r w:rsidRPr="00E231F1">
        <w:rPr>
          <w:rFonts w:eastAsia="Times New Roman" w:cs="Times New Roman"/>
          <w:sz w:val="28"/>
          <w:szCs w:val="28"/>
        </w:rPr>
        <w:t>2019 год</w:t>
      </w:r>
    </w:p>
    <w:p w:rsidR="00190A4B" w:rsidRP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lastRenderedPageBreak/>
        <w:t xml:space="preserve">Тестирование программного обеспечения является одним из фундаментальных компонентов проекта разработки программного обеспечения, который помогает определить, соответствует ли программное обеспечение или приложение </w:t>
      </w:r>
      <w:proofErr w:type="gramStart"/>
      <w:r w:rsidRPr="00190A4B">
        <w:rPr>
          <w:sz w:val="28"/>
          <w:szCs w:val="28"/>
        </w:rPr>
        <w:t>бизнес-требованиям</w:t>
      </w:r>
      <w:proofErr w:type="gramEnd"/>
      <w:r w:rsidRPr="00190A4B">
        <w:rPr>
          <w:sz w:val="28"/>
          <w:szCs w:val="28"/>
        </w:rPr>
        <w:t xml:space="preserve"> или нет.</w:t>
      </w:r>
    </w:p>
    <w:p w:rsidR="00190A4B" w:rsidRP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>Это своего рода исследование, проведенное в системе с целью выявления любых лазеек, пробелов или несоответствий в программе. Существует множество подходов к тестированию.</w:t>
      </w:r>
    </w:p>
    <w:p w:rsidR="00190A4B" w:rsidRP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>Тестовые примеры и сценарии тестирования - два важных аспекта тестирования программного обеспечения, используемых для определения требований проекта и оценки возможных результатов для проверки функциональности приложения. Мы обсудим эти два вкратце и выделим ключевые моменты, сравнивающие эти два в деталях.</w:t>
      </w:r>
    </w:p>
    <w:p w:rsid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lang w:val="en-US"/>
        </w:rPr>
      </w:pPr>
      <w:r w:rsidRPr="00190A4B">
        <w:rPr>
          <w:noProof/>
          <w:sz w:val="28"/>
          <w:szCs w:val="28"/>
        </w:rPr>
        <w:drawing>
          <wp:inline distT="0" distB="0" distL="0" distR="0" wp14:anchorId="7A439CAF" wp14:editId="0EDED230">
            <wp:extent cx="5791200" cy="2447925"/>
            <wp:effectExtent l="0" t="0" r="0" b="9525"/>
            <wp:docPr id="3" name="Рисунок 3" descr="https://i.esdifferent.com/img/software/difference-between-test-case-and-test-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sdifferent.com/img/software/difference-between-test-case-and-test-scen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A4B">
        <w:t xml:space="preserve"> 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bookmarkStart w:id="0" w:name="_GoBack"/>
      <w:bookmarkEnd w:id="0"/>
      <w:r w:rsidRPr="00190A4B">
        <w:rPr>
          <w:sz w:val="28"/>
          <w:szCs w:val="28"/>
        </w:rPr>
        <w:t>Что такое тестовый пример?</w:t>
      </w:r>
    </w:p>
    <w:p w:rsidR="00190A4B" w:rsidRP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ins w:id="1" w:author="Unknown"/>
          <w:sz w:val="28"/>
          <w:szCs w:val="28"/>
        </w:rPr>
      </w:pPr>
      <w:r w:rsidRPr="00190A4B">
        <w:rPr>
          <w:sz w:val="28"/>
          <w:szCs w:val="28"/>
        </w:rPr>
        <w:t xml:space="preserve">Тестовые примеры - одна из наиболее важных частей жизненного цикла разработки программного обеспечения, которая отвечает за осуществимость программы. Это подробный документ, который состоит из набора переменных и условий, чтобы определить, соответствует ли программа или приложение </w:t>
      </w:r>
      <w:proofErr w:type="gramStart"/>
      <w:r w:rsidRPr="00190A4B">
        <w:rPr>
          <w:sz w:val="28"/>
          <w:szCs w:val="28"/>
        </w:rPr>
        <w:t>бизнес-требованиям</w:t>
      </w:r>
      <w:proofErr w:type="gramEnd"/>
      <w:r w:rsidRPr="00190A4B">
        <w:rPr>
          <w:sz w:val="28"/>
          <w:szCs w:val="28"/>
        </w:rPr>
        <w:t>, и работает ли она так, как она была первоначально создана для выполнения. В тестовом примере содержится подробная документация, состоящая из всего предпосылки, исходных данных и предварительных условий для процедуры тестирования, ожидаемых результатов и условий сообщения. Это набор условий, разработанных первоначально тестером или командой QA, и дополнительно проанализированный аналитиком, чтобы проверить осуществимость проекта.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noProof/>
          <w:sz w:val="28"/>
          <w:szCs w:val="28"/>
        </w:rPr>
        <w:lastRenderedPageBreak/>
        <w:drawing>
          <wp:inline distT="0" distB="0" distL="0" distR="0" wp14:anchorId="3261BC0C" wp14:editId="6A77E6BB">
            <wp:extent cx="5737362" cy="4112878"/>
            <wp:effectExtent l="0" t="0" r="0" b="2540"/>
            <wp:docPr id="2" name="Рисунок 2" descr="https://i.esdifferent.com/img/software/difference-between-test-case-and-test-scenar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esdifferent.com/img/software/difference-between-test-case-and-test-scenario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67" cy="411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A4B">
        <w:t xml:space="preserve"> </w:t>
      </w:r>
      <w:r w:rsidRPr="00190A4B">
        <w:rPr>
          <w:sz w:val="28"/>
          <w:szCs w:val="28"/>
        </w:rPr>
        <w:t>Что такое тестовый сценарий?</w:t>
      </w:r>
    </w:p>
    <w:p w:rsid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sz w:val="28"/>
          <w:szCs w:val="28"/>
          <w:lang w:val="en-US"/>
        </w:rPr>
      </w:pPr>
      <w:r w:rsidRPr="00190A4B">
        <w:rPr>
          <w:sz w:val="28"/>
          <w:szCs w:val="28"/>
        </w:rPr>
        <w:t>Сценарий тестирования - это совокупный набор тестовых примеров, сценариев, которые определяют положительные и отрицательные аспекты проекта для оценки возможных результатов с целью выявления потенциальных недостатков в программе. Это следующий уровень тестирования программного обеспечения, который включает в себя ряд шагов, включенных для облегчения работы тестовых случаев. Это больше похоже на тестовую процедуру с несколькими тестовыми примерами, которые помогают протестировать программу для возможных ошибок и ошибок, чтобы убедиться, что сквозная функциональность программы работает нормально, как ожидалось. В отличие от тестовых примеров, они менее наглядны, чтобы представить конкретную идею оценки тестового примера, а не вдаваться в подробности.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>Разница между тестовым случаем и тестовым сценарием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>Определение тестового примера и сценария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both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 xml:space="preserve">Тестовый пример представляет собой документ, состоящий из набора переменных и условий, в соответствии с которыми целесообразность программного приложения должна быть предварительно определена для проверки его функциональности. Это помогает </w:t>
      </w:r>
      <w:proofErr w:type="spellStart"/>
      <w:r w:rsidRPr="00190A4B">
        <w:rPr>
          <w:sz w:val="28"/>
          <w:szCs w:val="28"/>
        </w:rPr>
        <w:t>тестировщикам</w:t>
      </w:r>
      <w:proofErr w:type="spellEnd"/>
      <w:r w:rsidRPr="00190A4B">
        <w:rPr>
          <w:sz w:val="28"/>
          <w:szCs w:val="28"/>
        </w:rPr>
        <w:t xml:space="preserve"> определить, работает ли приложение или система, поскольку она должна функционировать в соответствии с требованиями клиента. Если тестовым </w:t>
      </w:r>
      <w:r w:rsidRPr="00190A4B">
        <w:rPr>
          <w:sz w:val="28"/>
          <w:szCs w:val="28"/>
        </w:rPr>
        <w:lastRenderedPageBreak/>
        <w:t>примером является «как», тогда сценарий тестирования - это «что». Это последовательность из многих тестовых примеров, которые нужно выполнять один за другим, чтобы проверить функциональность приложения.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>Предпосылки для тестового примера и сценария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both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 xml:space="preserve">Предварительные требования - это основные требования проекта для запуска тестовых примеров, прежде чем двигаться вперед с помощью программного приложения. Тестовый сценарий происходит на более позднем этапе. Все тестовые примеры связаны с документацией, которая включает в себя все: от предварительных условий, имен тестовых примеров, условий ввода и тестовых данных до ожидаемых результатов, параметров тестирования, условий сообщения и фактических результатов. Тестовый сценарий - это следующий уровень, который включает определение требований, поиск проблем в требованиях или дизайне, понимание </w:t>
      </w:r>
      <w:proofErr w:type="gramStart"/>
      <w:r w:rsidRPr="00190A4B">
        <w:rPr>
          <w:sz w:val="28"/>
          <w:szCs w:val="28"/>
        </w:rPr>
        <w:t>бизнес-требований</w:t>
      </w:r>
      <w:proofErr w:type="gramEnd"/>
      <w:r w:rsidRPr="00190A4B">
        <w:rPr>
          <w:sz w:val="28"/>
          <w:szCs w:val="28"/>
        </w:rPr>
        <w:t xml:space="preserve"> и функциональных требований и оценку результатов тестирования.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sz w:val="28"/>
          <w:szCs w:val="28"/>
          <w:lang w:val="en-US"/>
        </w:rPr>
        <w:t>Ads</w:t>
      </w:r>
      <w:r w:rsidRPr="00190A4B">
        <w:rPr>
          <w:sz w:val="28"/>
          <w:szCs w:val="28"/>
        </w:rPr>
        <w:t xml:space="preserve"> </w:t>
      </w:r>
      <w:r w:rsidRPr="00190A4B">
        <w:rPr>
          <w:sz w:val="28"/>
          <w:szCs w:val="28"/>
          <w:lang w:val="en-US"/>
        </w:rPr>
        <w:t>by</w:t>
      </w:r>
      <w:r w:rsidRPr="00190A4B">
        <w:rPr>
          <w:sz w:val="28"/>
          <w:szCs w:val="28"/>
        </w:rPr>
        <w:t xml:space="preserve"> </w:t>
      </w:r>
      <w:proofErr w:type="spellStart"/>
      <w:r w:rsidRPr="00190A4B">
        <w:rPr>
          <w:sz w:val="28"/>
          <w:szCs w:val="28"/>
          <w:lang w:val="en-US"/>
        </w:rPr>
        <w:t>optAd</w:t>
      </w:r>
      <w:proofErr w:type="spellEnd"/>
      <w:r w:rsidRPr="00190A4B">
        <w:rPr>
          <w:sz w:val="28"/>
          <w:szCs w:val="28"/>
        </w:rPr>
        <w:t>360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>Процесс тестового примера и сценария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both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 xml:space="preserve">Тестовый пример - это один исполняемый тест, который начинается с нескольких шагов, выполняемых по одному, чтобы проверить желаемый результат, чтобы проверить, ведет ли система себя, как того требует поведение. Как правило, он начинается с команды </w:t>
      </w:r>
      <w:r w:rsidRPr="00190A4B">
        <w:rPr>
          <w:sz w:val="28"/>
          <w:szCs w:val="28"/>
          <w:lang w:val="en-US"/>
        </w:rPr>
        <w:t>QA</w:t>
      </w:r>
      <w:r w:rsidRPr="00190A4B">
        <w:rPr>
          <w:sz w:val="28"/>
          <w:szCs w:val="28"/>
        </w:rPr>
        <w:t xml:space="preserve">, которая записывает тестовые примеры, чтобы определить возможность разработки, а затем команда решает, кто должен проходить тестирование, в каждом конкретном случае. Сценарий тестирования - это не что иное, как тестовая процедура, которая представляет собой набор тестовых примеров, созданных тестером на основе </w:t>
      </w:r>
      <w:proofErr w:type="gramStart"/>
      <w:r w:rsidRPr="00190A4B">
        <w:rPr>
          <w:sz w:val="28"/>
          <w:szCs w:val="28"/>
        </w:rPr>
        <w:t>бизнес-требований</w:t>
      </w:r>
      <w:proofErr w:type="gramEnd"/>
      <w:r w:rsidRPr="00190A4B">
        <w:rPr>
          <w:sz w:val="28"/>
          <w:szCs w:val="28"/>
        </w:rPr>
        <w:t xml:space="preserve">. Затем сценарии тестирования анализируются </w:t>
      </w:r>
      <w:proofErr w:type="gramStart"/>
      <w:r w:rsidRPr="00190A4B">
        <w:rPr>
          <w:sz w:val="28"/>
          <w:szCs w:val="28"/>
        </w:rPr>
        <w:t>бизнес-менеджером</w:t>
      </w:r>
      <w:proofErr w:type="gramEnd"/>
      <w:r w:rsidRPr="00190A4B">
        <w:rPr>
          <w:sz w:val="28"/>
          <w:szCs w:val="28"/>
        </w:rPr>
        <w:t xml:space="preserve"> или бизнес-аналитиком, который имеет полное понимание бизнес-требований.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  <w:lang w:val="en-US"/>
        </w:rPr>
      </w:pPr>
      <w:proofErr w:type="spellStart"/>
      <w:r w:rsidRPr="00190A4B">
        <w:rPr>
          <w:sz w:val="28"/>
          <w:szCs w:val="28"/>
          <w:lang w:val="en-US"/>
        </w:rPr>
        <w:t>Важность</w:t>
      </w:r>
      <w:proofErr w:type="spellEnd"/>
      <w:r w:rsidRPr="00190A4B">
        <w:rPr>
          <w:sz w:val="28"/>
          <w:szCs w:val="28"/>
          <w:lang w:val="en-US"/>
        </w:rPr>
        <w:t xml:space="preserve"> </w:t>
      </w:r>
      <w:proofErr w:type="spellStart"/>
      <w:r w:rsidRPr="00190A4B">
        <w:rPr>
          <w:sz w:val="28"/>
          <w:szCs w:val="28"/>
          <w:lang w:val="en-US"/>
        </w:rPr>
        <w:t>тестового</w:t>
      </w:r>
      <w:proofErr w:type="spellEnd"/>
      <w:r w:rsidRPr="00190A4B">
        <w:rPr>
          <w:sz w:val="28"/>
          <w:szCs w:val="28"/>
          <w:lang w:val="en-US"/>
        </w:rPr>
        <w:t xml:space="preserve"> </w:t>
      </w:r>
      <w:proofErr w:type="spellStart"/>
      <w:r w:rsidRPr="00190A4B">
        <w:rPr>
          <w:sz w:val="28"/>
          <w:szCs w:val="28"/>
          <w:lang w:val="en-US"/>
        </w:rPr>
        <w:t>примера</w:t>
      </w:r>
      <w:proofErr w:type="spellEnd"/>
      <w:r w:rsidRPr="00190A4B">
        <w:rPr>
          <w:sz w:val="28"/>
          <w:szCs w:val="28"/>
          <w:lang w:val="en-US"/>
        </w:rPr>
        <w:t xml:space="preserve"> и </w:t>
      </w:r>
      <w:proofErr w:type="spellStart"/>
      <w:r w:rsidRPr="00190A4B">
        <w:rPr>
          <w:sz w:val="28"/>
          <w:szCs w:val="28"/>
          <w:lang w:val="en-US"/>
        </w:rPr>
        <w:t>сценария</w:t>
      </w:r>
      <w:proofErr w:type="spellEnd"/>
    </w:p>
    <w:p w:rsid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sz w:val="28"/>
          <w:szCs w:val="28"/>
          <w:lang w:val="en-US"/>
        </w:rPr>
      </w:pPr>
      <w:r w:rsidRPr="00190A4B">
        <w:rPr>
          <w:sz w:val="28"/>
          <w:szCs w:val="28"/>
        </w:rPr>
        <w:t xml:space="preserve">Описательный поэтапный набор инструкций, поступающих от входов или условий и ожидаемых результатов, - это то, что тестеру необходимо подготовить комплексные планы испытаний и написать тестовые примеры. Он необходим для эффективной работы приложения и обеспечения безупречной работы системы без какой-либо небрежности. Это один из самых важных аспектов тестирования программного обеспечения, используемый командой качества, командой разработчиков, а также руководством. Это необходимо, когда развитие происходит на месте, и тестирование происходит в </w:t>
      </w:r>
      <w:proofErr w:type="spellStart"/>
      <w:r w:rsidRPr="00190A4B">
        <w:rPr>
          <w:sz w:val="28"/>
          <w:szCs w:val="28"/>
        </w:rPr>
        <w:t>оффшоре</w:t>
      </w:r>
      <w:proofErr w:type="spellEnd"/>
      <w:r w:rsidRPr="00190A4B">
        <w:rPr>
          <w:sz w:val="28"/>
          <w:szCs w:val="28"/>
        </w:rPr>
        <w:t>, что будет держать их в синхронизации. Сценарии тестирования заменяют тестовые случаи, когда время имеет существенное значение, и нет времени для создания тестовых примеров.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  <w:lang w:val="en-US"/>
        </w:rPr>
      </w:pP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sz w:val="28"/>
          <w:szCs w:val="28"/>
          <w:lang w:val="en-US"/>
        </w:rPr>
        <w:t>Ads</w:t>
      </w:r>
      <w:r w:rsidRPr="00190A4B">
        <w:rPr>
          <w:sz w:val="28"/>
          <w:szCs w:val="28"/>
        </w:rPr>
        <w:t xml:space="preserve"> </w:t>
      </w:r>
      <w:r w:rsidRPr="00190A4B">
        <w:rPr>
          <w:sz w:val="28"/>
          <w:szCs w:val="28"/>
          <w:lang w:val="en-US"/>
        </w:rPr>
        <w:t>by</w:t>
      </w:r>
      <w:r w:rsidRPr="00190A4B">
        <w:rPr>
          <w:sz w:val="28"/>
          <w:szCs w:val="28"/>
        </w:rPr>
        <w:t xml:space="preserve"> </w:t>
      </w:r>
      <w:proofErr w:type="spellStart"/>
      <w:r w:rsidRPr="00190A4B">
        <w:rPr>
          <w:sz w:val="28"/>
          <w:szCs w:val="28"/>
          <w:lang w:val="en-US"/>
        </w:rPr>
        <w:t>optAd</w:t>
      </w:r>
      <w:proofErr w:type="spellEnd"/>
      <w:r w:rsidRPr="00190A4B">
        <w:rPr>
          <w:sz w:val="28"/>
          <w:szCs w:val="28"/>
        </w:rPr>
        <w:t>360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center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>Значение тестового примера и сценария</w:t>
      </w:r>
    </w:p>
    <w:p w:rsidR="00190A4B" w:rsidRPr="00190A4B" w:rsidRDefault="00190A4B" w:rsidP="00190A4B">
      <w:pPr>
        <w:pStyle w:val="a3"/>
        <w:shd w:val="clear" w:color="auto" w:fill="FFFFFF"/>
        <w:spacing w:after="225"/>
        <w:jc w:val="both"/>
        <w:textAlignment w:val="baseline"/>
        <w:rPr>
          <w:sz w:val="28"/>
          <w:szCs w:val="28"/>
        </w:rPr>
      </w:pPr>
      <w:r w:rsidRPr="00190A4B">
        <w:rPr>
          <w:sz w:val="28"/>
          <w:szCs w:val="28"/>
        </w:rPr>
        <w:t xml:space="preserve">Полноценный тестовый пример оказывает значительное влияние на этап тестирования и почти так же важен, как само тестирование, чтобы избежать каких-либо неопределенностей. Это полезно для новых </w:t>
      </w:r>
      <w:proofErr w:type="spellStart"/>
      <w:r w:rsidRPr="00190A4B">
        <w:rPr>
          <w:sz w:val="28"/>
          <w:szCs w:val="28"/>
        </w:rPr>
        <w:t>тестировщиков</w:t>
      </w:r>
      <w:proofErr w:type="spellEnd"/>
      <w:r w:rsidRPr="00190A4B">
        <w:rPr>
          <w:sz w:val="28"/>
          <w:szCs w:val="28"/>
        </w:rPr>
        <w:t>, а также для вашей команды, а также является хорошим источником того, как будет выглядеть программное приложение или его функции. Это гарантирует, что цель будет выполнена, и система полностью соответствует требованиям клиента. Сценарии тестирования в современном возрасте - это независимый тест или серия тестов, которые следуют друг за другом, чтобы убедиться, что бизнес-процессы синхронизированы с ожиданиями конечных пользователей.</w:t>
      </w:r>
    </w:p>
    <w:p w:rsidR="00190A4B" w:rsidRP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center"/>
        <w:textAlignment w:val="baseline"/>
        <w:rPr>
          <w:ins w:id="2" w:author="Unknown"/>
          <w:sz w:val="28"/>
          <w:szCs w:val="28"/>
        </w:rPr>
      </w:pPr>
      <w:r w:rsidRPr="00190A4B">
        <w:rPr>
          <w:sz w:val="28"/>
          <w:szCs w:val="28"/>
        </w:rPr>
        <w:t xml:space="preserve">Тест-тест </w:t>
      </w:r>
      <w:proofErr w:type="gramStart"/>
      <w:r w:rsidRPr="00190A4B">
        <w:rPr>
          <w:sz w:val="28"/>
          <w:szCs w:val="28"/>
        </w:rPr>
        <w:t>против</w:t>
      </w:r>
      <w:proofErr w:type="gramEnd"/>
      <w:r w:rsidRPr="00190A4B">
        <w:rPr>
          <w:sz w:val="28"/>
          <w:szCs w:val="28"/>
        </w:rPr>
        <w:t xml:space="preserve"> </w:t>
      </w:r>
      <w:proofErr w:type="gramStart"/>
      <w:r w:rsidRPr="00190A4B">
        <w:rPr>
          <w:sz w:val="28"/>
          <w:szCs w:val="28"/>
        </w:rPr>
        <w:t>Сценарий</w:t>
      </w:r>
      <w:proofErr w:type="gramEnd"/>
      <w:r w:rsidRPr="00190A4B">
        <w:rPr>
          <w:sz w:val="28"/>
          <w:szCs w:val="28"/>
        </w:rPr>
        <w:t xml:space="preserve"> тестирования: сравнительная таблица</w:t>
      </w:r>
    </w:p>
    <w:p w:rsidR="00190A4B" w:rsidRPr="00190A4B" w:rsidRDefault="00190A4B" w:rsidP="00190A4B">
      <w:pPr>
        <w:pStyle w:val="a3"/>
        <w:shd w:val="clear" w:color="auto" w:fill="FFFFFF"/>
        <w:spacing w:before="0" w:beforeAutospacing="0" w:after="225" w:afterAutospacing="0"/>
        <w:jc w:val="center"/>
        <w:textAlignment w:val="baseline"/>
        <w:rPr>
          <w:ins w:id="3" w:author="Unknown"/>
          <w:sz w:val="28"/>
          <w:szCs w:val="28"/>
        </w:rPr>
      </w:pPr>
      <w:r w:rsidRPr="00190A4B">
        <w:rPr>
          <w:noProof/>
          <w:sz w:val="28"/>
          <w:szCs w:val="28"/>
        </w:rPr>
        <w:drawing>
          <wp:inline distT="0" distB="0" distL="0" distR="0" wp14:anchorId="007D590A" wp14:editId="63CD9478">
            <wp:extent cx="4972050" cy="4562475"/>
            <wp:effectExtent l="0" t="0" r="0" b="9525"/>
            <wp:docPr id="1" name="Рисунок 1" descr="https://i.esdifferent.com/img/software/difference-between-test-case-and-test-sce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sdifferent.com/img/software/difference-between-test-case-and-test-scenar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4B" w:rsidRPr="00190A4B" w:rsidRDefault="00190A4B" w:rsidP="00190A4B">
      <w:pPr>
        <w:shd w:val="clear" w:color="auto" w:fill="FFFFFF"/>
        <w:spacing w:line="270" w:lineRule="atLeast"/>
        <w:jc w:val="center"/>
        <w:textAlignment w:val="baseline"/>
        <w:rPr>
          <w:rFonts w:cs="Times New Roman"/>
          <w:sz w:val="28"/>
          <w:szCs w:val="28"/>
        </w:rPr>
      </w:pPr>
      <w:proofErr w:type="spellStart"/>
      <w:r w:rsidRPr="00190A4B">
        <w:rPr>
          <w:rFonts w:cs="Times New Roman"/>
          <w:sz w:val="28"/>
          <w:szCs w:val="28"/>
        </w:rPr>
        <w:t>Ads</w:t>
      </w:r>
      <w:proofErr w:type="spellEnd"/>
      <w:r w:rsidRPr="00190A4B">
        <w:rPr>
          <w:rFonts w:cs="Times New Roman"/>
          <w:sz w:val="28"/>
          <w:szCs w:val="28"/>
        </w:rPr>
        <w:t xml:space="preserve"> </w:t>
      </w:r>
      <w:proofErr w:type="spellStart"/>
      <w:r w:rsidRPr="00190A4B">
        <w:rPr>
          <w:rFonts w:cs="Times New Roman"/>
          <w:sz w:val="28"/>
          <w:szCs w:val="28"/>
        </w:rPr>
        <w:t>by</w:t>
      </w:r>
      <w:proofErr w:type="spellEnd"/>
      <w:r w:rsidRPr="00190A4B">
        <w:rPr>
          <w:rFonts w:cs="Times New Roman"/>
          <w:sz w:val="28"/>
          <w:szCs w:val="28"/>
        </w:rPr>
        <w:t xml:space="preserve"> optAd360</w:t>
      </w:r>
    </w:p>
    <w:p w:rsidR="00190A4B" w:rsidRPr="00190A4B" w:rsidRDefault="00190A4B" w:rsidP="00190A4B">
      <w:pPr>
        <w:shd w:val="clear" w:color="auto" w:fill="FFFFFF"/>
        <w:spacing w:line="270" w:lineRule="atLeast"/>
        <w:jc w:val="both"/>
        <w:textAlignment w:val="baseline"/>
        <w:rPr>
          <w:rFonts w:cs="Times New Roman"/>
          <w:sz w:val="28"/>
          <w:szCs w:val="28"/>
        </w:rPr>
      </w:pPr>
      <w:r w:rsidRPr="00190A4B">
        <w:rPr>
          <w:rFonts w:cs="Times New Roman"/>
          <w:sz w:val="28"/>
          <w:szCs w:val="28"/>
        </w:rPr>
        <w:t>Сводный тестовый пример против сценария</w:t>
      </w:r>
    </w:p>
    <w:p w:rsidR="00190A4B" w:rsidRPr="00190A4B" w:rsidRDefault="00190A4B" w:rsidP="00190A4B">
      <w:pPr>
        <w:shd w:val="clear" w:color="auto" w:fill="FFFFFF"/>
        <w:spacing w:line="270" w:lineRule="atLeast"/>
        <w:jc w:val="both"/>
        <w:textAlignment w:val="baseline"/>
        <w:rPr>
          <w:rFonts w:cs="Times New Roman"/>
          <w:sz w:val="28"/>
          <w:szCs w:val="28"/>
        </w:rPr>
      </w:pPr>
      <w:r w:rsidRPr="00190A4B">
        <w:rPr>
          <w:rFonts w:cs="Times New Roman"/>
          <w:sz w:val="28"/>
          <w:szCs w:val="28"/>
        </w:rPr>
        <w:t xml:space="preserve">Вкратце, тестовые примеры являются одним из важных аспектов тестирования программного обеспечения, которые помогают строить и </w:t>
      </w:r>
      <w:r w:rsidRPr="00190A4B">
        <w:rPr>
          <w:rFonts w:cs="Times New Roman"/>
          <w:sz w:val="28"/>
          <w:szCs w:val="28"/>
        </w:rPr>
        <w:lastRenderedPageBreak/>
        <w:t xml:space="preserve">оценивать сценарии тестирования, чтобы убедиться, что программное обеспечение или приложение работают безупречно в реальном мире. При тестировании программного обеспечения оба термина являются синонимами друг друга, и, хотя один из них не может сосуществовать без другого, тестовый сценарий имеет существенную связь с тестовым сценарием. Однако в современную гибкую эпоху тестовые примеры, по-видимому, заменяются тестовыми сценариями, чтобы сэкономить время и </w:t>
      </w:r>
      <w:proofErr w:type="gramStart"/>
      <w:r w:rsidRPr="00190A4B">
        <w:rPr>
          <w:rFonts w:cs="Times New Roman"/>
          <w:sz w:val="28"/>
          <w:szCs w:val="28"/>
        </w:rPr>
        <w:t>деньги</w:t>
      </w:r>
      <w:proofErr w:type="gramEnd"/>
      <w:r w:rsidRPr="00190A4B">
        <w:rPr>
          <w:rFonts w:cs="Times New Roman"/>
          <w:sz w:val="28"/>
          <w:szCs w:val="28"/>
        </w:rPr>
        <w:t xml:space="preserve"> как для команды разработчиков, так и для бизнес-аналитика или конечных пользователей. Короче говоря, тестовые примеры - это подмножество тестовых сценариев, в то время как последние основаны на функциональности и все связаны с рабочим потоком.</w:t>
      </w:r>
    </w:p>
    <w:p w:rsidR="00AF6E84" w:rsidRPr="00190A4B" w:rsidRDefault="00AF6E84" w:rsidP="00190A4B">
      <w:pPr>
        <w:shd w:val="clear" w:color="auto" w:fill="FFFFFF"/>
        <w:spacing w:line="270" w:lineRule="atLeast"/>
        <w:jc w:val="center"/>
        <w:textAlignment w:val="baseline"/>
        <w:rPr>
          <w:rFonts w:cs="Times New Roman"/>
          <w:sz w:val="28"/>
          <w:szCs w:val="28"/>
        </w:rPr>
      </w:pPr>
    </w:p>
    <w:sectPr w:rsidR="00AF6E84" w:rsidRPr="0019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29F"/>
    <w:multiLevelType w:val="multilevel"/>
    <w:tmpl w:val="E41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06BB8"/>
    <w:multiLevelType w:val="multilevel"/>
    <w:tmpl w:val="6C4C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61E9C"/>
    <w:multiLevelType w:val="multilevel"/>
    <w:tmpl w:val="1A1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63C47"/>
    <w:multiLevelType w:val="multilevel"/>
    <w:tmpl w:val="3E0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76062"/>
    <w:multiLevelType w:val="multilevel"/>
    <w:tmpl w:val="9A4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A11B7"/>
    <w:multiLevelType w:val="multilevel"/>
    <w:tmpl w:val="A8D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7E4074"/>
    <w:multiLevelType w:val="multilevel"/>
    <w:tmpl w:val="BEC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B7DC2"/>
    <w:multiLevelType w:val="multilevel"/>
    <w:tmpl w:val="B47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7026F"/>
    <w:multiLevelType w:val="multilevel"/>
    <w:tmpl w:val="FAD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7E1CA1"/>
    <w:multiLevelType w:val="multilevel"/>
    <w:tmpl w:val="FA3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44571"/>
    <w:multiLevelType w:val="multilevel"/>
    <w:tmpl w:val="9AC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73905"/>
    <w:multiLevelType w:val="multilevel"/>
    <w:tmpl w:val="702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F554B4"/>
    <w:multiLevelType w:val="multilevel"/>
    <w:tmpl w:val="930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502C37"/>
    <w:multiLevelType w:val="multilevel"/>
    <w:tmpl w:val="F2C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9F47D3"/>
    <w:multiLevelType w:val="multilevel"/>
    <w:tmpl w:val="576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B2D55"/>
    <w:multiLevelType w:val="multilevel"/>
    <w:tmpl w:val="937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927C89"/>
    <w:multiLevelType w:val="multilevel"/>
    <w:tmpl w:val="CC5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856DAD"/>
    <w:multiLevelType w:val="multilevel"/>
    <w:tmpl w:val="B89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520135"/>
    <w:multiLevelType w:val="multilevel"/>
    <w:tmpl w:val="1D9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424A97"/>
    <w:multiLevelType w:val="multilevel"/>
    <w:tmpl w:val="B0A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2"/>
  </w:num>
  <w:num w:numId="5">
    <w:abstractNumId w:val="7"/>
  </w:num>
  <w:num w:numId="6">
    <w:abstractNumId w:val="13"/>
  </w:num>
  <w:num w:numId="7">
    <w:abstractNumId w:val="14"/>
  </w:num>
  <w:num w:numId="8">
    <w:abstractNumId w:val="3"/>
  </w:num>
  <w:num w:numId="9">
    <w:abstractNumId w:val="18"/>
  </w:num>
  <w:num w:numId="10">
    <w:abstractNumId w:val="17"/>
  </w:num>
  <w:num w:numId="11">
    <w:abstractNumId w:val="10"/>
  </w:num>
  <w:num w:numId="12">
    <w:abstractNumId w:val="4"/>
  </w:num>
  <w:num w:numId="13">
    <w:abstractNumId w:val="6"/>
  </w:num>
  <w:num w:numId="14">
    <w:abstractNumId w:val="15"/>
  </w:num>
  <w:num w:numId="15">
    <w:abstractNumId w:val="16"/>
  </w:num>
  <w:num w:numId="16">
    <w:abstractNumId w:val="19"/>
  </w:num>
  <w:num w:numId="17">
    <w:abstractNumId w:val="5"/>
  </w:num>
  <w:num w:numId="18">
    <w:abstractNumId w:val="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74"/>
    <w:rsid w:val="00166854"/>
    <w:rsid w:val="00190A4B"/>
    <w:rsid w:val="001B494D"/>
    <w:rsid w:val="00276D05"/>
    <w:rsid w:val="002F0617"/>
    <w:rsid w:val="00377233"/>
    <w:rsid w:val="00410B4B"/>
    <w:rsid w:val="00451CDD"/>
    <w:rsid w:val="004B0B7C"/>
    <w:rsid w:val="004D431F"/>
    <w:rsid w:val="0058117B"/>
    <w:rsid w:val="005A6355"/>
    <w:rsid w:val="006B3BEA"/>
    <w:rsid w:val="006D4FD8"/>
    <w:rsid w:val="00727F45"/>
    <w:rsid w:val="00827833"/>
    <w:rsid w:val="008E3E5A"/>
    <w:rsid w:val="009C4CFE"/>
    <w:rsid w:val="00A031E4"/>
    <w:rsid w:val="00A30059"/>
    <w:rsid w:val="00A87EF3"/>
    <w:rsid w:val="00AF6E84"/>
    <w:rsid w:val="00B378EC"/>
    <w:rsid w:val="00B52673"/>
    <w:rsid w:val="00CE3A64"/>
    <w:rsid w:val="00D94C74"/>
    <w:rsid w:val="00DD0213"/>
    <w:rsid w:val="00E231F1"/>
    <w:rsid w:val="00E37A49"/>
    <w:rsid w:val="00E55B75"/>
    <w:rsid w:val="00F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E84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3">
    <w:name w:val="heading 3"/>
    <w:basedOn w:val="a"/>
    <w:link w:val="30"/>
    <w:uiPriority w:val="9"/>
    <w:qFormat/>
    <w:rsid w:val="004D431F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58117B"/>
    <w:rPr>
      <w:color w:val="0000FF"/>
      <w:u w:val="single"/>
    </w:rPr>
  </w:style>
  <w:style w:type="character" w:styleId="a7">
    <w:name w:val="Strong"/>
    <w:basedOn w:val="a0"/>
    <w:uiPriority w:val="22"/>
    <w:qFormat/>
    <w:rsid w:val="00A87EF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431F"/>
  </w:style>
  <w:style w:type="character" w:customStyle="1" w:styleId="w">
    <w:name w:val="w"/>
    <w:basedOn w:val="a0"/>
    <w:rsid w:val="00AF6E84"/>
  </w:style>
  <w:style w:type="character" w:customStyle="1" w:styleId="20">
    <w:name w:val="Заголовок 2 Знак"/>
    <w:basedOn w:val="a0"/>
    <w:link w:val="2"/>
    <w:uiPriority w:val="9"/>
    <w:semiHidden/>
    <w:rsid w:val="00AF6E84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E84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3">
    <w:name w:val="heading 3"/>
    <w:basedOn w:val="a"/>
    <w:link w:val="30"/>
    <w:uiPriority w:val="9"/>
    <w:qFormat/>
    <w:rsid w:val="004D431F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58117B"/>
    <w:rPr>
      <w:color w:val="0000FF"/>
      <w:u w:val="single"/>
    </w:rPr>
  </w:style>
  <w:style w:type="character" w:styleId="a7">
    <w:name w:val="Strong"/>
    <w:basedOn w:val="a0"/>
    <w:uiPriority w:val="22"/>
    <w:qFormat/>
    <w:rsid w:val="00A87EF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431F"/>
  </w:style>
  <w:style w:type="character" w:customStyle="1" w:styleId="w">
    <w:name w:val="w"/>
    <w:basedOn w:val="a0"/>
    <w:rsid w:val="00AF6E84"/>
  </w:style>
  <w:style w:type="character" w:customStyle="1" w:styleId="20">
    <w:name w:val="Заголовок 2 Знак"/>
    <w:basedOn w:val="a0"/>
    <w:link w:val="2"/>
    <w:uiPriority w:val="9"/>
    <w:semiHidden/>
    <w:rsid w:val="00AF6E84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Студент</cp:lastModifiedBy>
  <cp:revision>2</cp:revision>
  <dcterms:created xsi:type="dcterms:W3CDTF">2019-11-22T12:35:00Z</dcterms:created>
  <dcterms:modified xsi:type="dcterms:W3CDTF">2019-11-22T12:35:00Z</dcterms:modified>
</cp:coreProperties>
</file>